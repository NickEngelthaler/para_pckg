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5B23" w14:textId="36444D51" w:rsidR="009463C9" w:rsidRDefault="008405C5">
      <w:pPr>
        <w:spacing w:line="259" w:lineRule="auto"/>
        <w:ind w:left="137" w:right="0" w:firstLine="0"/>
      </w:pPr>
      <w:r>
        <w:rPr>
          <w:b/>
        </w:rPr>
        <w:t>Overview of the Textual Paralanguage (</w:t>
      </w:r>
      <w:del w:id="0" w:author="Yixiang Xu" w:date="2021-10-19T15:47:00Z">
        <w:r w:rsidDel="008405C5">
          <w:rPr>
            <w:b/>
          </w:rPr>
          <w:delText>TPL</w:delText>
        </w:r>
      </w:del>
      <w:ins w:id="1" w:author="Yixiang Xu" w:date="2021-10-19T15:47:00Z">
        <w:r>
          <w:rPr>
            <w:b/>
          </w:rPr>
          <w:t>PARA</w:t>
        </w:r>
      </w:ins>
      <w:r>
        <w:rPr>
          <w:b/>
        </w:rPr>
        <w:t>) Classifier</w:t>
      </w:r>
    </w:p>
    <w:p w14:paraId="20EF0F5B" w14:textId="77777777" w:rsidR="009463C9" w:rsidRDefault="008405C5">
      <w:pPr>
        <w:spacing w:after="238"/>
        <w:ind w:left="132" w:right="143"/>
      </w:pPr>
      <w:r>
        <w:t>This software is designed to identify nonverbal parts of speech expressed in text-based communication. Textual paralanguage (TPL) is defined as written manifestations of nonverbal audible, tactile, and visual elements that supplement or replace written lan</w:t>
      </w:r>
      <w:r>
        <w:t xml:space="preserve">guage and that can be expressed through words, symbols, images, punctuation, demarcations, or any combination of these elements (see </w:t>
      </w:r>
      <w:proofErr w:type="spellStart"/>
      <w:r>
        <w:t>Luangrath</w:t>
      </w:r>
      <w:proofErr w:type="spellEnd"/>
      <w:r>
        <w:t xml:space="preserve"> et al. 2017). Textual paralanguage is categorized into five main categories of voice qualities (VQ), vocalization</w:t>
      </w:r>
      <w:r>
        <w:t>s (VS), tactile kinesics (TK), visual kinesics (VK), and artifacts (A). While most text analytic tools rely on nuances in the meaning of actual words themselves, this tool identifies the extratextual features of written communication that communicate nonve</w:t>
      </w:r>
      <w:r>
        <w:t>rbal expression.</w:t>
      </w:r>
    </w:p>
    <w:p w14:paraId="0E2CE509" w14:textId="77777777" w:rsidR="009463C9" w:rsidRDefault="008405C5">
      <w:pPr>
        <w:spacing w:after="238"/>
        <w:ind w:left="132" w:right="143"/>
      </w:pPr>
      <w:r>
        <w:t>The TPL classifier relies on a panel of internal dictionaries that define which words/symbols/images should be counted in the target text files. The TPL classifier is designed to accept written or transcribed verbal text which has been sto</w:t>
      </w:r>
      <w:r>
        <w:t xml:space="preserve">red as a digital, machine- readable file in standard .csv format and is compatible with PC or Mac computers. Files should be uploaded with UTF8 encoding for proper display of images and emojis. The software can process text on a </w:t>
      </w:r>
      <w:proofErr w:type="gramStart"/>
      <w:r>
        <w:t>line by line</w:t>
      </w:r>
      <w:proofErr w:type="gramEnd"/>
      <w:r>
        <w:t xml:space="preserve"> basis within c</w:t>
      </w:r>
      <w:r>
        <w:t>olumns in spreadsheets. During operation, the classifier engages in iterative processing by systematically expanding or contracting word forms to recheck against the dictionaries to determine whether words or characters are indications of nonverbal express</w:t>
      </w:r>
      <w:r>
        <w:t>ions in text. As the text file is being processed, counts for various structural composition elements are identified.</w:t>
      </w:r>
    </w:p>
    <w:p w14:paraId="6B5B4EFA" w14:textId="1849C89B" w:rsidR="009463C9" w:rsidRDefault="008405C5">
      <w:pPr>
        <w:ind w:left="132" w:right="143"/>
      </w:pPr>
      <w:r>
        <w:t>For each text file, 2</w:t>
      </w:r>
      <w:ins w:id="2" w:author="Yixiang Xu" w:date="2021-10-19T15:48:00Z">
        <w:r>
          <w:t>2</w:t>
        </w:r>
      </w:ins>
      <w:del w:id="3" w:author="Yixiang Xu" w:date="2021-10-19T15:48:00Z">
        <w:r w:rsidDel="008405C5">
          <w:delText>3</w:delText>
        </w:r>
      </w:del>
      <w:r>
        <w:t xml:space="preserve"> output variables are written as one line of data to an output file. This data record includes the </w:t>
      </w:r>
      <w:del w:id="4" w:author="Yixiang Xu" w:date="2021-10-19T15:48:00Z">
        <w:r w:rsidDel="008405C5">
          <w:delText>TPL_Index (a comp</w:delText>
        </w:r>
        <w:r w:rsidDel="008405C5">
          <w:delText xml:space="preserve">osite measure of the overall degree of nonverbal use in text using TPL occurrence and repetition), </w:delText>
        </w:r>
      </w:del>
      <w:proofErr w:type="spellStart"/>
      <w:r>
        <w:t>TPL_</w:t>
      </w:r>
      <w:del w:id="5" w:author="Yixiang Xu" w:date="2021-10-19T15:48:00Z">
        <w:r w:rsidDel="008405C5">
          <w:delText>Raw_Count</w:delText>
        </w:r>
      </w:del>
      <w:ins w:id="6" w:author="Yixiang Xu" w:date="2021-10-19T15:48:00Z">
        <w:r>
          <w:t>Total</w:t>
        </w:r>
      </w:ins>
      <w:proofErr w:type="spellEnd"/>
      <w:r>
        <w:t xml:space="preserve"> (a total count of all TPL elements), Pitch, Rhythm, Stress, Emphasis, Tempo, Volume, Censorship, Spelling, Alternants, Differentiators, </w:t>
      </w:r>
      <w:proofErr w:type="spellStart"/>
      <w:r>
        <w:t>Tactile</w:t>
      </w:r>
      <w:r>
        <w:t>_Emojis</w:t>
      </w:r>
      <w:proofErr w:type="spellEnd"/>
      <w:r>
        <w:t xml:space="preserve">, </w:t>
      </w:r>
      <w:proofErr w:type="spellStart"/>
      <w:r>
        <w:t>Alphahaptics</w:t>
      </w:r>
      <w:proofErr w:type="spellEnd"/>
      <w:r>
        <w:t xml:space="preserve">, </w:t>
      </w:r>
      <w:proofErr w:type="spellStart"/>
      <w:r>
        <w:t>Tactile_Emoticons</w:t>
      </w:r>
      <w:proofErr w:type="spellEnd"/>
      <w:r>
        <w:t xml:space="preserve">, </w:t>
      </w:r>
      <w:proofErr w:type="spellStart"/>
      <w:r>
        <w:t>Bodily_Emoticons</w:t>
      </w:r>
      <w:proofErr w:type="spellEnd"/>
      <w:r>
        <w:t xml:space="preserve">, </w:t>
      </w:r>
      <w:proofErr w:type="spellStart"/>
      <w:r>
        <w:t>Bodily_Emojis</w:t>
      </w:r>
      <w:proofErr w:type="spellEnd"/>
      <w:r>
        <w:t xml:space="preserve">, </w:t>
      </w:r>
      <w:proofErr w:type="spellStart"/>
      <w:r>
        <w:t>Alphakinesics</w:t>
      </w:r>
      <w:proofErr w:type="spellEnd"/>
      <w:r>
        <w:t>,</w:t>
      </w:r>
    </w:p>
    <w:p w14:paraId="28F1BC51" w14:textId="4AE1797A" w:rsidR="009463C9" w:rsidRDefault="008405C5">
      <w:pPr>
        <w:ind w:left="132" w:right="143"/>
      </w:pPr>
      <w:proofErr w:type="spellStart"/>
      <w:r>
        <w:t>Nonbodily_Emojis</w:t>
      </w:r>
      <w:proofErr w:type="spellEnd"/>
      <w:r>
        <w:t xml:space="preserve">, Formatting, </w:t>
      </w:r>
      <w:proofErr w:type="spellStart"/>
      <w:r>
        <w:t>Nonbodily_Emoticons</w:t>
      </w:r>
      <w:proofErr w:type="spellEnd"/>
      <w:r>
        <w:t xml:space="preserve">; see Table 1 and Table 2). Combining certain elements, the software also produces a </w:t>
      </w:r>
      <w:del w:id="7" w:author="Yixiang Xu" w:date="2021-10-19T15:48:00Z">
        <w:r w:rsidDel="008405C5">
          <w:delText>Total_</w:delText>
        </w:r>
      </w:del>
      <w:proofErr w:type="spellStart"/>
      <w:r>
        <w:t>Emoji_</w:t>
      </w:r>
      <w:del w:id="8" w:author="Yixiang Xu" w:date="2021-10-19T15:48:00Z">
        <w:r w:rsidDel="008405C5">
          <w:delText xml:space="preserve">Count </w:delText>
        </w:r>
      </w:del>
      <w:proofErr w:type="gramStart"/>
      <w:ins w:id="9" w:author="Yixiang Xu" w:date="2021-10-19T15:48:00Z">
        <w:r>
          <w:t>Total</w:t>
        </w:r>
      </w:ins>
      <w:proofErr w:type="spellEnd"/>
      <w:r>
        <w:t>(</w:t>
      </w:r>
      <w:proofErr w:type="gramEnd"/>
      <w:r>
        <w:t xml:space="preserve">summation of </w:t>
      </w:r>
      <w:proofErr w:type="spellStart"/>
      <w:r>
        <w:t>Tactile_Emojis</w:t>
      </w:r>
      <w:proofErr w:type="spellEnd"/>
      <w:r>
        <w:t xml:space="preserve">, </w:t>
      </w:r>
      <w:proofErr w:type="spellStart"/>
      <w:r>
        <w:t>Bodily_Emojis</w:t>
      </w:r>
      <w:proofErr w:type="spellEnd"/>
      <w:r>
        <w:t xml:space="preserve">, and </w:t>
      </w:r>
      <w:proofErr w:type="spellStart"/>
      <w:r>
        <w:t>Nonbodily_Emojis</w:t>
      </w:r>
      <w:proofErr w:type="spellEnd"/>
      <w:r>
        <w:t>) and a</w:t>
      </w:r>
    </w:p>
    <w:p w14:paraId="5CD22DB1" w14:textId="3BE1A6FA" w:rsidR="009463C9" w:rsidRDefault="008405C5">
      <w:pPr>
        <w:ind w:left="132" w:right="143"/>
      </w:pPr>
      <w:del w:id="10" w:author="Yixiang Xu" w:date="2021-10-19T15:48:00Z">
        <w:r w:rsidDel="008405C5">
          <w:delText>Total_</w:delText>
        </w:r>
      </w:del>
      <w:proofErr w:type="spellStart"/>
      <w:r>
        <w:t>Emoticon_</w:t>
      </w:r>
      <w:del w:id="11" w:author="Yixiang Xu" w:date="2021-10-19T15:48:00Z">
        <w:r w:rsidDel="008405C5">
          <w:delText xml:space="preserve">Count </w:delText>
        </w:r>
      </w:del>
      <w:ins w:id="12" w:author="Yixiang Xu" w:date="2021-10-19T15:48:00Z">
        <w:r>
          <w:t>Total</w:t>
        </w:r>
        <w:proofErr w:type="spellEnd"/>
        <w:r>
          <w:t xml:space="preserve"> </w:t>
        </w:r>
      </w:ins>
      <w:r>
        <w:t xml:space="preserve">(summation of </w:t>
      </w:r>
      <w:proofErr w:type="spellStart"/>
      <w:r>
        <w:t>Tactile_Emoticons</w:t>
      </w:r>
      <w:proofErr w:type="spellEnd"/>
      <w:r>
        <w:t xml:space="preserve">, </w:t>
      </w:r>
      <w:proofErr w:type="spellStart"/>
      <w:r>
        <w:t>Bodily_Emoticons</w:t>
      </w:r>
      <w:proofErr w:type="spellEnd"/>
      <w:r>
        <w:t xml:space="preserve">, and </w:t>
      </w:r>
      <w:proofErr w:type="spellStart"/>
      <w:r>
        <w:t>Nonbodily_Emoticons</w:t>
      </w:r>
      <w:proofErr w:type="spellEnd"/>
      <w:r>
        <w:t xml:space="preserve">). A complete list of the standard output variables is included in Table 2. </w:t>
      </w:r>
      <w:del w:id="13" w:author="Yixiang Xu" w:date="2021-10-19T15:48:00Z">
        <w:r w:rsidDel="008405C5">
          <w:delText>For more information on de</w:delText>
        </w:r>
        <w:r w:rsidDel="008405C5">
          <w:delText xml:space="preserve">velopment and validation, see: </w:delText>
        </w:r>
        <w:r w:rsidDel="008405C5">
          <w:rPr>
            <w:i/>
          </w:rPr>
          <w:delText>Luangrath, Xu, and Wang (working paper), “Nonverbal Cues in Text: An Algorithm for Automatic Coding of Textual Paralanguage.”</w:delText>
        </w:r>
      </w:del>
    </w:p>
    <w:p w14:paraId="062FB6F9" w14:textId="77777777" w:rsidR="009463C9" w:rsidRDefault="008405C5">
      <w:pPr>
        <w:spacing w:after="211" w:line="259" w:lineRule="auto"/>
        <w:ind w:left="137" w:right="0" w:firstLine="0"/>
      </w:pPr>
      <w:r>
        <w:rPr>
          <w:i/>
        </w:rPr>
        <w:t xml:space="preserve"> </w:t>
      </w:r>
    </w:p>
    <w:p w14:paraId="6F8B0F7F" w14:textId="77777777" w:rsidR="009463C9" w:rsidRDefault="008405C5">
      <w:pPr>
        <w:spacing w:line="259" w:lineRule="auto"/>
        <w:ind w:left="132" w:right="0"/>
      </w:pPr>
      <w:r>
        <w:rPr>
          <w:i/>
        </w:rPr>
        <w:t>Table 1. Textual Paralinguistic Category Definitions (</w:t>
      </w:r>
      <w:proofErr w:type="spellStart"/>
      <w:r>
        <w:rPr>
          <w:i/>
        </w:rPr>
        <w:t>Luangrath</w:t>
      </w:r>
      <w:proofErr w:type="spellEnd"/>
      <w:r>
        <w:rPr>
          <w:i/>
        </w:rPr>
        <w:t>, Peck, and Barger 2017)</w:t>
      </w:r>
    </w:p>
    <w:tbl>
      <w:tblPr>
        <w:tblStyle w:val="TableGrid"/>
        <w:tblW w:w="8547" w:type="dxa"/>
        <w:tblInd w:w="143" w:type="dxa"/>
        <w:tblCellMar>
          <w:top w:w="46" w:type="dxa"/>
          <w:left w:w="102" w:type="dxa"/>
          <w:bottom w:w="0" w:type="dxa"/>
          <w:right w:w="119" w:type="dxa"/>
        </w:tblCellMar>
        <w:tblLook w:val="04A0" w:firstRow="1" w:lastRow="0" w:firstColumn="1" w:lastColumn="0" w:noHBand="0" w:noVBand="1"/>
      </w:tblPr>
      <w:tblGrid>
        <w:gridCol w:w="2117"/>
        <w:gridCol w:w="6430"/>
      </w:tblGrid>
      <w:tr w:rsidR="009463C9" w14:paraId="370F8B63" w14:textId="77777777">
        <w:trPr>
          <w:trHeight w:val="437"/>
        </w:trPr>
        <w:tc>
          <w:tcPr>
            <w:tcW w:w="2117" w:type="dxa"/>
            <w:tcBorders>
              <w:top w:val="single" w:sz="5" w:space="0" w:color="000000"/>
              <w:left w:val="single" w:sz="5" w:space="0" w:color="000000"/>
              <w:bottom w:val="single" w:sz="5" w:space="0" w:color="000000"/>
              <w:right w:val="single" w:sz="5" w:space="0" w:color="000000"/>
            </w:tcBorders>
          </w:tcPr>
          <w:p w14:paraId="44DE7F4F" w14:textId="77777777" w:rsidR="009463C9" w:rsidRDefault="008405C5">
            <w:pPr>
              <w:spacing w:line="259" w:lineRule="auto"/>
              <w:ind w:left="0" w:right="0" w:firstLine="0"/>
            </w:pPr>
            <w:r>
              <w:rPr>
                <w:b/>
                <w:sz w:val="17"/>
              </w:rPr>
              <w:t>Voice Qua</w:t>
            </w:r>
            <w:r>
              <w:rPr>
                <w:b/>
                <w:sz w:val="17"/>
              </w:rPr>
              <w:t>lities</w:t>
            </w:r>
          </w:p>
        </w:tc>
        <w:tc>
          <w:tcPr>
            <w:tcW w:w="6430" w:type="dxa"/>
            <w:tcBorders>
              <w:top w:val="single" w:sz="5" w:space="0" w:color="000000"/>
              <w:left w:val="single" w:sz="5" w:space="0" w:color="000000"/>
              <w:bottom w:val="single" w:sz="5" w:space="0" w:color="000000"/>
              <w:right w:val="single" w:sz="5" w:space="0" w:color="000000"/>
            </w:tcBorders>
          </w:tcPr>
          <w:p w14:paraId="26C6E36D" w14:textId="77777777" w:rsidR="009463C9" w:rsidRDefault="008405C5">
            <w:pPr>
              <w:spacing w:line="259" w:lineRule="auto"/>
              <w:ind w:left="0" w:right="0" w:firstLine="0"/>
            </w:pPr>
            <w:r>
              <w:rPr>
                <w:sz w:val="17"/>
              </w:rPr>
              <w:t>Characteristics of the sound of the words being communicated that have to do with how the words should be spoken</w:t>
            </w:r>
          </w:p>
        </w:tc>
      </w:tr>
      <w:tr w:rsidR="009463C9" w14:paraId="6B35E296" w14:textId="77777777">
        <w:trPr>
          <w:trHeight w:val="437"/>
        </w:trPr>
        <w:tc>
          <w:tcPr>
            <w:tcW w:w="2117" w:type="dxa"/>
            <w:tcBorders>
              <w:top w:val="single" w:sz="5" w:space="0" w:color="000000"/>
              <w:left w:val="single" w:sz="5" w:space="0" w:color="000000"/>
              <w:bottom w:val="single" w:sz="5" w:space="0" w:color="000000"/>
              <w:right w:val="single" w:sz="5" w:space="0" w:color="000000"/>
            </w:tcBorders>
          </w:tcPr>
          <w:p w14:paraId="6A63370B" w14:textId="77777777" w:rsidR="009463C9" w:rsidRDefault="008405C5">
            <w:pPr>
              <w:spacing w:line="259" w:lineRule="auto"/>
              <w:ind w:left="0" w:right="0" w:firstLine="0"/>
            </w:pPr>
            <w:r>
              <w:rPr>
                <w:b/>
                <w:sz w:val="17"/>
              </w:rPr>
              <w:t>Vocalizations</w:t>
            </w:r>
          </w:p>
        </w:tc>
        <w:tc>
          <w:tcPr>
            <w:tcW w:w="6430" w:type="dxa"/>
            <w:tcBorders>
              <w:top w:val="single" w:sz="5" w:space="0" w:color="000000"/>
              <w:left w:val="single" w:sz="5" w:space="0" w:color="000000"/>
              <w:bottom w:val="single" w:sz="5" w:space="0" w:color="000000"/>
              <w:right w:val="single" w:sz="5" w:space="0" w:color="000000"/>
            </w:tcBorders>
          </w:tcPr>
          <w:p w14:paraId="7B439847" w14:textId="77777777" w:rsidR="009463C9" w:rsidRDefault="008405C5">
            <w:pPr>
              <w:spacing w:line="259" w:lineRule="auto"/>
              <w:ind w:left="0" w:right="0" w:firstLine="0"/>
            </w:pPr>
            <w:r>
              <w:rPr>
                <w:sz w:val="17"/>
              </w:rPr>
              <w:t>Utterances, fillers, terms, or sounds that can be spoken or produced by the body that result in an audible noise that is recognizable (not necessarily a “word”)</w:t>
            </w:r>
          </w:p>
        </w:tc>
      </w:tr>
      <w:tr w:rsidR="009463C9" w14:paraId="59CB9B2F" w14:textId="77777777">
        <w:trPr>
          <w:trHeight w:val="225"/>
        </w:trPr>
        <w:tc>
          <w:tcPr>
            <w:tcW w:w="2117" w:type="dxa"/>
            <w:tcBorders>
              <w:top w:val="single" w:sz="5" w:space="0" w:color="000000"/>
              <w:left w:val="single" w:sz="5" w:space="0" w:color="000000"/>
              <w:bottom w:val="single" w:sz="5" w:space="0" w:color="000000"/>
              <w:right w:val="single" w:sz="5" w:space="0" w:color="000000"/>
            </w:tcBorders>
          </w:tcPr>
          <w:p w14:paraId="0D428C02" w14:textId="77777777" w:rsidR="009463C9" w:rsidRDefault="008405C5">
            <w:pPr>
              <w:spacing w:line="259" w:lineRule="auto"/>
              <w:ind w:left="0" w:right="0" w:firstLine="0"/>
            </w:pPr>
            <w:r>
              <w:rPr>
                <w:b/>
                <w:sz w:val="17"/>
              </w:rPr>
              <w:t>Tactile Kinesics</w:t>
            </w:r>
          </w:p>
        </w:tc>
        <w:tc>
          <w:tcPr>
            <w:tcW w:w="6430" w:type="dxa"/>
            <w:tcBorders>
              <w:top w:val="single" w:sz="5" w:space="0" w:color="000000"/>
              <w:left w:val="single" w:sz="5" w:space="0" w:color="000000"/>
              <w:bottom w:val="single" w:sz="5" w:space="0" w:color="000000"/>
              <w:right w:val="single" w:sz="5" w:space="0" w:color="000000"/>
            </w:tcBorders>
          </w:tcPr>
          <w:p w14:paraId="4D01D16A" w14:textId="77777777" w:rsidR="009463C9" w:rsidRDefault="008405C5">
            <w:pPr>
              <w:spacing w:line="259" w:lineRule="auto"/>
              <w:ind w:left="0" w:right="0" w:firstLine="0"/>
            </w:pPr>
            <w:r>
              <w:rPr>
                <w:sz w:val="17"/>
              </w:rPr>
              <w:t>Nonverbal communication related to physical, haptic interaction with others</w:t>
            </w:r>
          </w:p>
        </w:tc>
      </w:tr>
      <w:tr w:rsidR="009463C9" w14:paraId="0478DC05" w14:textId="77777777">
        <w:trPr>
          <w:trHeight w:val="437"/>
        </w:trPr>
        <w:tc>
          <w:tcPr>
            <w:tcW w:w="2117" w:type="dxa"/>
            <w:tcBorders>
              <w:top w:val="single" w:sz="5" w:space="0" w:color="000000"/>
              <w:left w:val="single" w:sz="5" w:space="0" w:color="000000"/>
              <w:bottom w:val="single" w:sz="5" w:space="0" w:color="000000"/>
              <w:right w:val="single" w:sz="5" w:space="0" w:color="000000"/>
            </w:tcBorders>
          </w:tcPr>
          <w:p w14:paraId="730D4572" w14:textId="77777777" w:rsidR="009463C9" w:rsidRDefault="008405C5">
            <w:pPr>
              <w:spacing w:line="259" w:lineRule="auto"/>
              <w:ind w:left="0" w:right="0" w:firstLine="0"/>
            </w:pPr>
            <w:r>
              <w:rPr>
                <w:b/>
                <w:sz w:val="17"/>
              </w:rPr>
              <w:t>Visual Kinesics</w:t>
            </w:r>
          </w:p>
        </w:tc>
        <w:tc>
          <w:tcPr>
            <w:tcW w:w="6430" w:type="dxa"/>
            <w:tcBorders>
              <w:top w:val="single" w:sz="5" w:space="0" w:color="000000"/>
              <w:left w:val="single" w:sz="5" w:space="0" w:color="000000"/>
              <w:bottom w:val="single" w:sz="5" w:space="0" w:color="000000"/>
              <w:right w:val="single" w:sz="5" w:space="0" w:color="000000"/>
            </w:tcBorders>
          </w:tcPr>
          <w:p w14:paraId="5F2E0B6A" w14:textId="77777777" w:rsidR="009463C9" w:rsidRDefault="008405C5">
            <w:pPr>
              <w:spacing w:line="259" w:lineRule="auto"/>
              <w:ind w:left="0" w:right="0" w:firstLine="0"/>
              <w:jc w:val="both"/>
            </w:pPr>
            <w:r>
              <w:rPr>
                <w:sz w:val="17"/>
              </w:rPr>
              <w:t>Nonverbal communication related to movement of any part of the body or the body as a whole</w:t>
            </w:r>
          </w:p>
        </w:tc>
      </w:tr>
      <w:tr w:rsidR="009463C9" w14:paraId="733A04BE" w14:textId="77777777">
        <w:trPr>
          <w:trHeight w:val="225"/>
        </w:trPr>
        <w:tc>
          <w:tcPr>
            <w:tcW w:w="2117" w:type="dxa"/>
            <w:tcBorders>
              <w:top w:val="single" w:sz="5" w:space="0" w:color="000000"/>
              <w:left w:val="single" w:sz="5" w:space="0" w:color="000000"/>
              <w:bottom w:val="single" w:sz="5" w:space="0" w:color="000000"/>
              <w:right w:val="single" w:sz="5" w:space="0" w:color="000000"/>
            </w:tcBorders>
          </w:tcPr>
          <w:p w14:paraId="2B9D5E9F" w14:textId="77777777" w:rsidR="009463C9" w:rsidRDefault="008405C5">
            <w:pPr>
              <w:spacing w:line="259" w:lineRule="auto"/>
              <w:ind w:left="0" w:right="0" w:firstLine="0"/>
            </w:pPr>
            <w:r>
              <w:rPr>
                <w:b/>
                <w:sz w:val="17"/>
              </w:rPr>
              <w:t>Artifacts</w:t>
            </w:r>
          </w:p>
        </w:tc>
        <w:tc>
          <w:tcPr>
            <w:tcW w:w="6430" w:type="dxa"/>
            <w:tcBorders>
              <w:top w:val="single" w:sz="5" w:space="0" w:color="000000"/>
              <w:left w:val="single" w:sz="5" w:space="0" w:color="000000"/>
              <w:bottom w:val="single" w:sz="5" w:space="0" w:color="000000"/>
              <w:right w:val="single" w:sz="5" w:space="0" w:color="000000"/>
            </w:tcBorders>
          </w:tcPr>
          <w:p w14:paraId="4F43B315" w14:textId="77777777" w:rsidR="009463C9" w:rsidRDefault="008405C5">
            <w:pPr>
              <w:spacing w:line="259" w:lineRule="auto"/>
              <w:ind w:left="0" w:right="0" w:firstLine="0"/>
            </w:pPr>
            <w:r>
              <w:rPr>
                <w:sz w:val="17"/>
              </w:rPr>
              <w:t>The presentational, formatting, and stylistic elements of a message</w:t>
            </w:r>
          </w:p>
        </w:tc>
      </w:tr>
    </w:tbl>
    <w:p w14:paraId="685EB5AE" w14:textId="543745A5" w:rsidR="009463C9" w:rsidRDefault="008405C5" w:rsidP="008405C5">
      <w:pPr>
        <w:spacing w:line="259" w:lineRule="auto"/>
        <w:ind w:left="137" w:right="0" w:firstLine="0"/>
      </w:pPr>
      <w:r>
        <w:rPr>
          <w:i/>
        </w:rPr>
        <w:t xml:space="preserve"> </w:t>
      </w:r>
    </w:p>
    <w:p w14:paraId="146CC727" w14:textId="77777777" w:rsidR="009463C9" w:rsidRDefault="008405C5">
      <w:pPr>
        <w:spacing w:line="259" w:lineRule="auto"/>
        <w:ind w:left="132" w:right="0"/>
      </w:pPr>
      <w:r>
        <w:rPr>
          <w:i/>
        </w:rPr>
        <w:t xml:space="preserve">Table 2. A complete list of the standard output variables (based on </w:t>
      </w:r>
      <w:proofErr w:type="spellStart"/>
      <w:r>
        <w:rPr>
          <w:i/>
        </w:rPr>
        <w:t>Luangrath</w:t>
      </w:r>
      <w:proofErr w:type="spellEnd"/>
      <w:r>
        <w:rPr>
          <w:i/>
        </w:rPr>
        <w:t>, Peck, and Barger 2017)</w:t>
      </w:r>
    </w:p>
    <w:tbl>
      <w:tblPr>
        <w:tblStyle w:val="TableGrid"/>
        <w:tblW w:w="11021" w:type="dxa"/>
        <w:tblInd w:w="143" w:type="dxa"/>
        <w:tblCellMar>
          <w:top w:w="45" w:type="dxa"/>
          <w:left w:w="135" w:type="dxa"/>
          <w:bottom w:w="0" w:type="dxa"/>
          <w:right w:w="115" w:type="dxa"/>
        </w:tblCellMar>
        <w:tblLook w:val="04A0" w:firstRow="1" w:lastRow="0" w:firstColumn="1" w:lastColumn="0" w:noHBand="0" w:noVBand="1"/>
      </w:tblPr>
      <w:tblGrid>
        <w:gridCol w:w="1342"/>
        <w:gridCol w:w="1052"/>
        <w:gridCol w:w="1286"/>
        <w:gridCol w:w="1575"/>
        <w:gridCol w:w="1544"/>
        <w:gridCol w:w="1771"/>
        <w:gridCol w:w="2451"/>
      </w:tblGrid>
      <w:tr w:rsidR="009463C9" w14:paraId="55567E4D" w14:textId="77777777">
        <w:trPr>
          <w:trHeight w:val="648"/>
        </w:trPr>
        <w:tc>
          <w:tcPr>
            <w:tcW w:w="1402" w:type="dxa"/>
            <w:tcBorders>
              <w:top w:val="single" w:sz="5" w:space="0" w:color="000000"/>
              <w:left w:val="single" w:sz="5" w:space="0" w:color="000000"/>
              <w:bottom w:val="single" w:sz="5" w:space="0" w:color="000000"/>
              <w:right w:val="single" w:sz="5" w:space="0" w:color="000000"/>
            </w:tcBorders>
          </w:tcPr>
          <w:p w14:paraId="2C20EF12" w14:textId="77777777" w:rsidR="009463C9" w:rsidRDefault="008405C5">
            <w:pPr>
              <w:spacing w:line="259" w:lineRule="auto"/>
              <w:ind w:left="0" w:right="20" w:firstLine="0"/>
              <w:jc w:val="center"/>
            </w:pPr>
            <w:r>
              <w:rPr>
                <w:b/>
                <w:sz w:val="17"/>
              </w:rPr>
              <w:t>Superordinate</w:t>
            </w:r>
          </w:p>
          <w:p w14:paraId="06805F75" w14:textId="77777777" w:rsidR="009463C9" w:rsidRDefault="008405C5">
            <w:pPr>
              <w:spacing w:line="259" w:lineRule="auto"/>
              <w:ind w:left="0" w:right="20" w:firstLine="0"/>
              <w:jc w:val="center"/>
            </w:pPr>
            <w:r>
              <w:rPr>
                <w:b/>
                <w:sz w:val="17"/>
              </w:rPr>
              <w:t>Level Sensory</w:t>
            </w:r>
          </w:p>
          <w:p w14:paraId="05DABDC9" w14:textId="77777777" w:rsidR="009463C9" w:rsidRDefault="008405C5">
            <w:pPr>
              <w:spacing w:line="259" w:lineRule="auto"/>
              <w:ind w:left="0" w:right="20" w:firstLine="0"/>
              <w:jc w:val="center"/>
            </w:pPr>
            <w:r>
              <w:rPr>
                <w:b/>
                <w:sz w:val="17"/>
              </w:rPr>
              <w:t>Features</w:t>
            </w:r>
          </w:p>
        </w:tc>
        <w:tc>
          <w:tcPr>
            <w:tcW w:w="2434" w:type="dxa"/>
            <w:gridSpan w:val="2"/>
            <w:tcBorders>
              <w:top w:val="single" w:sz="5" w:space="0" w:color="000000"/>
              <w:left w:val="single" w:sz="5" w:space="0" w:color="000000"/>
              <w:bottom w:val="single" w:sz="5" w:space="0" w:color="000000"/>
              <w:right w:val="single" w:sz="5" w:space="0" w:color="000000"/>
            </w:tcBorders>
            <w:vAlign w:val="center"/>
          </w:tcPr>
          <w:p w14:paraId="33AF76ED" w14:textId="77777777" w:rsidR="009463C9" w:rsidRDefault="008405C5">
            <w:pPr>
              <w:spacing w:line="259" w:lineRule="auto"/>
              <w:ind w:left="0" w:right="20" w:firstLine="0"/>
              <w:jc w:val="center"/>
            </w:pPr>
            <w:r>
              <w:rPr>
                <w:sz w:val="17"/>
              </w:rPr>
              <w:t>Auditory</w:t>
            </w:r>
          </w:p>
        </w:tc>
        <w:tc>
          <w:tcPr>
            <w:tcW w:w="1654" w:type="dxa"/>
            <w:tcBorders>
              <w:top w:val="single" w:sz="5" w:space="0" w:color="000000"/>
              <w:left w:val="single" w:sz="5" w:space="0" w:color="000000"/>
              <w:bottom w:val="single" w:sz="5" w:space="0" w:color="000000"/>
              <w:right w:val="single" w:sz="5" w:space="0" w:color="000000"/>
            </w:tcBorders>
            <w:vAlign w:val="center"/>
          </w:tcPr>
          <w:p w14:paraId="6D7230B2" w14:textId="77777777" w:rsidR="009463C9" w:rsidRDefault="008405C5">
            <w:pPr>
              <w:spacing w:line="259" w:lineRule="auto"/>
              <w:ind w:left="0" w:right="20" w:firstLine="0"/>
              <w:jc w:val="center"/>
            </w:pPr>
            <w:r>
              <w:rPr>
                <w:sz w:val="17"/>
              </w:rPr>
              <w:t>Tactile</w:t>
            </w:r>
          </w:p>
        </w:tc>
        <w:tc>
          <w:tcPr>
            <w:tcW w:w="3413" w:type="dxa"/>
            <w:gridSpan w:val="2"/>
            <w:tcBorders>
              <w:top w:val="single" w:sz="5" w:space="0" w:color="000000"/>
              <w:left w:val="single" w:sz="5" w:space="0" w:color="000000"/>
              <w:bottom w:val="single" w:sz="5" w:space="0" w:color="000000"/>
              <w:right w:val="single" w:sz="5" w:space="0" w:color="000000"/>
            </w:tcBorders>
            <w:vAlign w:val="center"/>
          </w:tcPr>
          <w:p w14:paraId="50C30B42" w14:textId="77777777" w:rsidR="009463C9" w:rsidRDefault="008405C5">
            <w:pPr>
              <w:spacing w:line="259" w:lineRule="auto"/>
              <w:ind w:left="0" w:right="20" w:firstLine="0"/>
              <w:jc w:val="center"/>
            </w:pPr>
            <w:r>
              <w:rPr>
                <w:sz w:val="17"/>
              </w:rPr>
              <w:t>Visual</w:t>
            </w:r>
          </w:p>
        </w:tc>
        <w:tc>
          <w:tcPr>
            <w:tcW w:w="2117" w:type="dxa"/>
            <w:vMerge w:val="restart"/>
            <w:tcBorders>
              <w:top w:val="single" w:sz="5" w:space="0" w:color="000000"/>
              <w:left w:val="single" w:sz="5" w:space="0" w:color="000000"/>
              <w:bottom w:val="single" w:sz="5" w:space="0" w:color="000000"/>
              <w:right w:val="single" w:sz="5" w:space="0" w:color="000000"/>
            </w:tcBorders>
          </w:tcPr>
          <w:p w14:paraId="6593C0B6" w14:textId="77777777" w:rsidR="009463C9" w:rsidRDefault="008405C5">
            <w:pPr>
              <w:spacing w:line="259" w:lineRule="auto"/>
              <w:ind w:left="0" w:right="20" w:firstLine="0"/>
              <w:jc w:val="center"/>
            </w:pPr>
            <w:r>
              <w:rPr>
                <w:i/>
              </w:rPr>
              <w:t xml:space="preserve"> </w:t>
            </w:r>
          </w:p>
          <w:p w14:paraId="7054E8DF" w14:textId="77777777" w:rsidR="009463C9" w:rsidRDefault="008405C5">
            <w:pPr>
              <w:spacing w:line="259" w:lineRule="auto"/>
              <w:ind w:left="0" w:right="20" w:firstLine="0"/>
              <w:jc w:val="center"/>
            </w:pPr>
            <w:r>
              <w:rPr>
                <w:b/>
                <w:sz w:val="17"/>
              </w:rPr>
              <w:t xml:space="preserve"> </w:t>
            </w:r>
          </w:p>
          <w:p w14:paraId="04769C4A" w14:textId="77777777" w:rsidR="009463C9" w:rsidRDefault="008405C5">
            <w:pPr>
              <w:spacing w:line="259" w:lineRule="auto"/>
              <w:ind w:left="0" w:right="63" w:firstLine="0"/>
              <w:jc w:val="center"/>
            </w:pPr>
            <w:r>
              <w:rPr>
                <w:b/>
                <w:sz w:val="17"/>
              </w:rPr>
              <w:t xml:space="preserve">Aggregate Variables </w:t>
            </w:r>
          </w:p>
        </w:tc>
      </w:tr>
      <w:tr w:rsidR="009463C9" w14:paraId="6548F4D1" w14:textId="77777777">
        <w:trPr>
          <w:trHeight w:val="648"/>
        </w:trPr>
        <w:tc>
          <w:tcPr>
            <w:tcW w:w="1402" w:type="dxa"/>
            <w:tcBorders>
              <w:top w:val="single" w:sz="5" w:space="0" w:color="000000"/>
              <w:left w:val="single" w:sz="5" w:space="0" w:color="000000"/>
              <w:bottom w:val="single" w:sz="5" w:space="0" w:color="000000"/>
              <w:right w:val="single" w:sz="5" w:space="0" w:color="000000"/>
            </w:tcBorders>
          </w:tcPr>
          <w:p w14:paraId="72382B62" w14:textId="77777777" w:rsidR="009463C9" w:rsidRDefault="008405C5">
            <w:pPr>
              <w:spacing w:line="259" w:lineRule="auto"/>
              <w:ind w:left="0" w:right="20" w:firstLine="0"/>
              <w:jc w:val="center"/>
            </w:pPr>
            <w:r>
              <w:rPr>
                <w:b/>
                <w:sz w:val="17"/>
              </w:rPr>
              <w:t>Textual</w:t>
            </w:r>
          </w:p>
          <w:p w14:paraId="6FE53F84" w14:textId="77777777" w:rsidR="009463C9" w:rsidRDefault="008405C5">
            <w:pPr>
              <w:spacing w:line="259" w:lineRule="auto"/>
              <w:ind w:left="0" w:right="20" w:firstLine="0"/>
              <w:jc w:val="center"/>
            </w:pPr>
            <w:r>
              <w:rPr>
                <w:b/>
                <w:sz w:val="17"/>
              </w:rPr>
              <w:t>Paralinguistic</w:t>
            </w:r>
          </w:p>
          <w:p w14:paraId="48C2A0F7" w14:textId="77777777" w:rsidR="009463C9" w:rsidRDefault="008405C5">
            <w:pPr>
              <w:spacing w:line="259" w:lineRule="auto"/>
              <w:ind w:left="0" w:right="20" w:firstLine="0"/>
              <w:jc w:val="center"/>
            </w:pPr>
            <w:r>
              <w:rPr>
                <w:b/>
                <w:sz w:val="17"/>
              </w:rPr>
              <w:t>Categories</w:t>
            </w:r>
          </w:p>
        </w:tc>
        <w:tc>
          <w:tcPr>
            <w:tcW w:w="1085" w:type="dxa"/>
            <w:tcBorders>
              <w:top w:val="single" w:sz="5" w:space="0" w:color="000000"/>
              <w:left w:val="single" w:sz="5" w:space="0" w:color="000000"/>
              <w:bottom w:val="single" w:sz="5" w:space="0" w:color="000000"/>
              <w:right w:val="single" w:sz="5" w:space="0" w:color="000000"/>
            </w:tcBorders>
            <w:vAlign w:val="center"/>
          </w:tcPr>
          <w:p w14:paraId="6DA600DD" w14:textId="77777777" w:rsidR="009463C9" w:rsidRDefault="008405C5">
            <w:pPr>
              <w:spacing w:line="259" w:lineRule="auto"/>
              <w:ind w:left="0" w:right="0" w:firstLine="0"/>
              <w:jc w:val="center"/>
            </w:pPr>
            <w:r>
              <w:rPr>
                <w:b/>
                <w:sz w:val="17"/>
              </w:rPr>
              <w:t>Voice Qualities</w:t>
            </w:r>
          </w:p>
        </w:tc>
        <w:tc>
          <w:tcPr>
            <w:tcW w:w="1350" w:type="dxa"/>
            <w:tcBorders>
              <w:top w:val="single" w:sz="5" w:space="0" w:color="000000"/>
              <w:left w:val="single" w:sz="5" w:space="0" w:color="000000"/>
              <w:bottom w:val="single" w:sz="5" w:space="0" w:color="000000"/>
              <w:right w:val="single" w:sz="5" w:space="0" w:color="000000"/>
            </w:tcBorders>
            <w:vAlign w:val="center"/>
          </w:tcPr>
          <w:p w14:paraId="147C1606" w14:textId="77777777" w:rsidR="009463C9" w:rsidRDefault="008405C5">
            <w:pPr>
              <w:spacing w:line="259" w:lineRule="auto"/>
              <w:ind w:left="0" w:right="20" w:firstLine="0"/>
              <w:jc w:val="center"/>
            </w:pPr>
            <w:r>
              <w:rPr>
                <w:b/>
                <w:sz w:val="17"/>
              </w:rPr>
              <w:t>Vocalizations</w:t>
            </w:r>
          </w:p>
        </w:tc>
        <w:tc>
          <w:tcPr>
            <w:tcW w:w="1654" w:type="dxa"/>
            <w:tcBorders>
              <w:top w:val="single" w:sz="5" w:space="0" w:color="000000"/>
              <w:left w:val="single" w:sz="5" w:space="0" w:color="000000"/>
              <w:bottom w:val="single" w:sz="5" w:space="0" w:color="000000"/>
              <w:right w:val="single" w:sz="5" w:space="0" w:color="000000"/>
            </w:tcBorders>
            <w:vAlign w:val="center"/>
          </w:tcPr>
          <w:p w14:paraId="7765A1D8" w14:textId="77777777" w:rsidR="009463C9" w:rsidRDefault="008405C5">
            <w:pPr>
              <w:spacing w:line="259" w:lineRule="auto"/>
              <w:ind w:left="0" w:right="20" w:firstLine="0"/>
              <w:jc w:val="center"/>
            </w:pPr>
            <w:r>
              <w:rPr>
                <w:b/>
                <w:sz w:val="17"/>
              </w:rPr>
              <w:t>Tactile Kinesics</w:t>
            </w:r>
          </w:p>
        </w:tc>
        <w:tc>
          <w:tcPr>
            <w:tcW w:w="1614" w:type="dxa"/>
            <w:tcBorders>
              <w:top w:val="single" w:sz="5" w:space="0" w:color="000000"/>
              <w:left w:val="single" w:sz="5" w:space="0" w:color="000000"/>
              <w:bottom w:val="single" w:sz="5" w:space="0" w:color="000000"/>
              <w:right w:val="single" w:sz="5" w:space="0" w:color="000000"/>
            </w:tcBorders>
            <w:vAlign w:val="center"/>
          </w:tcPr>
          <w:p w14:paraId="10FEC81E" w14:textId="77777777" w:rsidR="009463C9" w:rsidRDefault="008405C5">
            <w:pPr>
              <w:spacing w:line="259" w:lineRule="auto"/>
              <w:ind w:left="0" w:right="20" w:firstLine="0"/>
              <w:jc w:val="center"/>
            </w:pPr>
            <w:r>
              <w:rPr>
                <w:b/>
                <w:sz w:val="17"/>
              </w:rPr>
              <w:t>Visual Kinesics</w:t>
            </w:r>
          </w:p>
        </w:tc>
        <w:tc>
          <w:tcPr>
            <w:tcW w:w="1799" w:type="dxa"/>
            <w:tcBorders>
              <w:top w:val="single" w:sz="5" w:space="0" w:color="000000"/>
              <w:left w:val="single" w:sz="5" w:space="0" w:color="000000"/>
              <w:bottom w:val="single" w:sz="5" w:space="0" w:color="000000"/>
              <w:right w:val="single" w:sz="5" w:space="0" w:color="000000"/>
            </w:tcBorders>
            <w:vAlign w:val="center"/>
          </w:tcPr>
          <w:p w14:paraId="194FE910" w14:textId="77777777" w:rsidR="009463C9" w:rsidRDefault="008405C5">
            <w:pPr>
              <w:spacing w:line="259" w:lineRule="auto"/>
              <w:ind w:left="0" w:right="20" w:firstLine="0"/>
              <w:jc w:val="center"/>
            </w:pPr>
            <w:r>
              <w:rPr>
                <w:b/>
                <w:sz w:val="17"/>
              </w:rPr>
              <w:t>Artifacts</w:t>
            </w:r>
          </w:p>
        </w:tc>
        <w:tc>
          <w:tcPr>
            <w:tcW w:w="0" w:type="auto"/>
            <w:vMerge/>
            <w:tcBorders>
              <w:top w:val="nil"/>
              <w:left w:val="single" w:sz="5" w:space="0" w:color="000000"/>
              <w:bottom w:val="single" w:sz="5" w:space="0" w:color="000000"/>
              <w:right w:val="single" w:sz="5" w:space="0" w:color="000000"/>
            </w:tcBorders>
          </w:tcPr>
          <w:p w14:paraId="29ACCD33" w14:textId="77777777" w:rsidR="009463C9" w:rsidRDefault="009463C9">
            <w:pPr>
              <w:spacing w:after="160" w:line="259" w:lineRule="auto"/>
              <w:ind w:left="0" w:right="0" w:firstLine="0"/>
            </w:pPr>
          </w:p>
        </w:tc>
      </w:tr>
      <w:tr w:rsidR="009463C9" w14:paraId="1142437D" w14:textId="77777777">
        <w:trPr>
          <w:trHeight w:val="1707"/>
        </w:trPr>
        <w:tc>
          <w:tcPr>
            <w:tcW w:w="1402" w:type="dxa"/>
            <w:tcBorders>
              <w:top w:val="single" w:sz="5" w:space="0" w:color="000000"/>
              <w:left w:val="single" w:sz="5" w:space="0" w:color="000000"/>
              <w:bottom w:val="single" w:sz="5" w:space="0" w:color="000000"/>
              <w:right w:val="single" w:sz="5" w:space="0" w:color="000000"/>
            </w:tcBorders>
          </w:tcPr>
          <w:p w14:paraId="3AE4E738" w14:textId="77777777" w:rsidR="009463C9" w:rsidRDefault="008405C5">
            <w:pPr>
              <w:spacing w:line="259" w:lineRule="auto"/>
              <w:ind w:left="0" w:right="20" w:firstLine="0"/>
              <w:jc w:val="center"/>
            </w:pPr>
            <w:r>
              <w:rPr>
                <w:b/>
                <w:sz w:val="17"/>
              </w:rPr>
              <w:t>Subordinate</w:t>
            </w:r>
          </w:p>
          <w:p w14:paraId="7A871B65" w14:textId="77777777" w:rsidR="009463C9" w:rsidRDefault="008405C5">
            <w:pPr>
              <w:spacing w:line="259" w:lineRule="auto"/>
              <w:ind w:left="0" w:right="20" w:firstLine="0"/>
              <w:jc w:val="center"/>
            </w:pPr>
            <w:r>
              <w:rPr>
                <w:b/>
                <w:sz w:val="17"/>
              </w:rPr>
              <w:t>Level</w:t>
            </w:r>
          </w:p>
          <w:p w14:paraId="2C32D98B" w14:textId="77777777" w:rsidR="009463C9" w:rsidRDefault="008405C5">
            <w:pPr>
              <w:spacing w:line="259" w:lineRule="auto"/>
              <w:ind w:left="0" w:right="20" w:firstLine="0"/>
              <w:jc w:val="center"/>
            </w:pPr>
            <w:r>
              <w:rPr>
                <w:b/>
                <w:sz w:val="17"/>
              </w:rPr>
              <w:t>Nonverbal</w:t>
            </w:r>
          </w:p>
          <w:p w14:paraId="35D07A0C" w14:textId="77777777" w:rsidR="009463C9" w:rsidRDefault="008405C5">
            <w:pPr>
              <w:spacing w:after="23" w:line="259" w:lineRule="auto"/>
              <w:ind w:left="0" w:right="20" w:firstLine="0"/>
              <w:jc w:val="center"/>
            </w:pPr>
            <w:r>
              <w:rPr>
                <w:b/>
                <w:sz w:val="17"/>
              </w:rPr>
              <w:t>Features</w:t>
            </w:r>
          </w:p>
          <w:p w14:paraId="19E6DBF4" w14:textId="77777777" w:rsidR="009463C9" w:rsidRDefault="008405C5">
            <w:pPr>
              <w:spacing w:line="259" w:lineRule="auto"/>
              <w:ind w:left="0" w:right="20" w:firstLine="0"/>
              <w:jc w:val="center"/>
            </w:pPr>
            <w:r>
              <w:rPr>
                <w:i/>
              </w:rPr>
              <w:t xml:space="preserve"> </w:t>
            </w:r>
          </w:p>
          <w:p w14:paraId="4890DEF4" w14:textId="77777777" w:rsidR="009463C9" w:rsidRDefault="008405C5">
            <w:pPr>
              <w:spacing w:line="259" w:lineRule="auto"/>
              <w:ind w:left="0" w:right="20" w:firstLine="0"/>
              <w:jc w:val="center"/>
            </w:pPr>
            <w:r>
              <w:t xml:space="preserve"> </w:t>
            </w:r>
          </w:p>
          <w:p w14:paraId="78C62322" w14:textId="77777777" w:rsidR="009463C9" w:rsidRDefault="008405C5">
            <w:pPr>
              <w:spacing w:line="259" w:lineRule="auto"/>
              <w:ind w:left="0" w:right="20" w:firstLine="0"/>
              <w:jc w:val="center"/>
            </w:pPr>
            <w:r>
              <w:t xml:space="preserve"> </w:t>
            </w:r>
          </w:p>
        </w:tc>
        <w:tc>
          <w:tcPr>
            <w:tcW w:w="1085" w:type="dxa"/>
            <w:tcBorders>
              <w:top w:val="single" w:sz="5" w:space="0" w:color="000000"/>
              <w:left w:val="single" w:sz="5" w:space="0" w:color="000000"/>
              <w:bottom w:val="single" w:sz="5" w:space="0" w:color="000000"/>
              <w:right w:val="single" w:sz="5" w:space="0" w:color="000000"/>
            </w:tcBorders>
          </w:tcPr>
          <w:p w14:paraId="643ED027" w14:textId="77777777" w:rsidR="009463C9" w:rsidRDefault="008405C5">
            <w:pPr>
              <w:spacing w:line="259" w:lineRule="auto"/>
              <w:ind w:left="0" w:right="20" w:firstLine="0"/>
              <w:jc w:val="center"/>
            </w:pPr>
            <w:r>
              <w:rPr>
                <w:i/>
                <w:sz w:val="17"/>
                <w:u w:val="single" w:color="000000"/>
              </w:rPr>
              <w:t>Pitch</w:t>
            </w:r>
          </w:p>
          <w:p w14:paraId="58C44B4C" w14:textId="77777777" w:rsidR="009463C9" w:rsidRDefault="008405C5">
            <w:pPr>
              <w:spacing w:line="259" w:lineRule="auto"/>
              <w:ind w:left="0" w:right="20" w:firstLine="0"/>
              <w:jc w:val="center"/>
            </w:pPr>
            <w:r>
              <w:rPr>
                <w:i/>
                <w:sz w:val="17"/>
                <w:u w:val="single" w:color="000000"/>
              </w:rPr>
              <w:t>Rhythm</w:t>
            </w:r>
          </w:p>
          <w:p w14:paraId="7D89885C" w14:textId="77777777" w:rsidR="009463C9" w:rsidRDefault="008405C5">
            <w:pPr>
              <w:spacing w:line="259" w:lineRule="auto"/>
              <w:ind w:left="0" w:right="20" w:firstLine="0"/>
              <w:jc w:val="center"/>
            </w:pPr>
            <w:r>
              <w:rPr>
                <w:i/>
                <w:sz w:val="17"/>
                <w:u w:val="single" w:color="000000"/>
              </w:rPr>
              <w:t>Stress</w:t>
            </w:r>
          </w:p>
          <w:p w14:paraId="204124E3" w14:textId="77777777" w:rsidR="009463C9" w:rsidRDefault="008405C5">
            <w:pPr>
              <w:spacing w:line="259" w:lineRule="auto"/>
              <w:ind w:left="0" w:right="20" w:firstLine="0"/>
              <w:jc w:val="center"/>
            </w:pPr>
            <w:r>
              <w:rPr>
                <w:i/>
                <w:sz w:val="17"/>
                <w:u w:val="single" w:color="000000"/>
              </w:rPr>
              <w:t>Emphasis</w:t>
            </w:r>
          </w:p>
          <w:p w14:paraId="7E30EEDB" w14:textId="77777777" w:rsidR="009463C9" w:rsidRDefault="008405C5">
            <w:pPr>
              <w:spacing w:line="259" w:lineRule="auto"/>
              <w:ind w:left="0" w:right="20" w:firstLine="0"/>
              <w:jc w:val="center"/>
            </w:pPr>
            <w:r>
              <w:rPr>
                <w:i/>
                <w:sz w:val="17"/>
                <w:u w:val="single" w:color="000000"/>
              </w:rPr>
              <w:t>Tempo</w:t>
            </w:r>
          </w:p>
          <w:p w14:paraId="364831F5" w14:textId="77777777" w:rsidR="009463C9" w:rsidRDefault="008405C5">
            <w:pPr>
              <w:spacing w:line="259" w:lineRule="auto"/>
              <w:ind w:left="0" w:right="63" w:firstLine="0"/>
              <w:jc w:val="center"/>
            </w:pPr>
            <w:r>
              <w:rPr>
                <w:i/>
                <w:sz w:val="17"/>
                <w:u w:val="single" w:color="000000"/>
              </w:rPr>
              <w:t xml:space="preserve">Volume </w:t>
            </w:r>
          </w:p>
          <w:p w14:paraId="0AB15B26" w14:textId="77777777" w:rsidR="009463C9" w:rsidRDefault="008405C5">
            <w:pPr>
              <w:spacing w:line="259" w:lineRule="auto"/>
              <w:ind w:left="15" w:right="0" w:firstLine="0"/>
            </w:pPr>
            <w:r>
              <w:rPr>
                <w:i/>
                <w:sz w:val="17"/>
                <w:u w:val="single" w:color="000000"/>
              </w:rPr>
              <w:t>Censorship</w:t>
            </w:r>
          </w:p>
          <w:p w14:paraId="51027DCC" w14:textId="77777777" w:rsidR="009463C9" w:rsidRDefault="008405C5">
            <w:pPr>
              <w:spacing w:line="259" w:lineRule="auto"/>
              <w:ind w:left="0" w:right="20" w:firstLine="0"/>
              <w:jc w:val="center"/>
            </w:pPr>
            <w:r>
              <w:rPr>
                <w:i/>
                <w:sz w:val="17"/>
                <w:u w:val="single" w:color="000000"/>
              </w:rPr>
              <w:t>Spellin</w:t>
            </w:r>
            <w:r>
              <w:rPr>
                <w:i/>
                <w:sz w:val="17"/>
              </w:rPr>
              <w:t>g</w:t>
            </w:r>
          </w:p>
        </w:tc>
        <w:tc>
          <w:tcPr>
            <w:tcW w:w="1350" w:type="dxa"/>
            <w:tcBorders>
              <w:top w:val="single" w:sz="5" w:space="0" w:color="000000"/>
              <w:left w:val="single" w:sz="5" w:space="0" w:color="000000"/>
              <w:bottom w:val="single" w:sz="5" w:space="0" w:color="000000"/>
              <w:right w:val="single" w:sz="5" w:space="0" w:color="000000"/>
            </w:tcBorders>
          </w:tcPr>
          <w:p w14:paraId="67A0CF67" w14:textId="77777777" w:rsidR="009463C9" w:rsidRDefault="008405C5">
            <w:pPr>
              <w:spacing w:line="259" w:lineRule="auto"/>
              <w:ind w:left="0" w:right="0" w:firstLine="0"/>
              <w:jc w:val="center"/>
            </w:pPr>
            <w:r>
              <w:rPr>
                <w:i/>
                <w:sz w:val="17"/>
                <w:u w:val="single" w:color="000000"/>
              </w:rPr>
              <w:t>Alternants D</w:t>
            </w:r>
            <w:r>
              <w:rPr>
                <w:i/>
                <w:sz w:val="17"/>
              </w:rPr>
              <w:t>iff</w:t>
            </w:r>
            <w:r>
              <w:rPr>
                <w:i/>
                <w:sz w:val="17"/>
                <w:u w:val="single" w:color="000000"/>
              </w:rPr>
              <w:t>erentiators</w:t>
            </w:r>
          </w:p>
        </w:tc>
        <w:tc>
          <w:tcPr>
            <w:tcW w:w="1654" w:type="dxa"/>
            <w:tcBorders>
              <w:top w:val="single" w:sz="5" w:space="0" w:color="000000"/>
              <w:left w:val="single" w:sz="5" w:space="0" w:color="000000"/>
              <w:bottom w:val="single" w:sz="5" w:space="0" w:color="000000"/>
              <w:right w:val="single" w:sz="5" w:space="0" w:color="000000"/>
            </w:tcBorders>
          </w:tcPr>
          <w:p w14:paraId="1F418986" w14:textId="77777777" w:rsidR="009463C9" w:rsidRDefault="008405C5">
            <w:pPr>
              <w:spacing w:line="259" w:lineRule="auto"/>
              <w:ind w:left="0" w:right="20" w:firstLine="0"/>
              <w:jc w:val="center"/>
            </w:pPr>
            <w:proofErr w:type="spellStart"/>
            <w:r>
              <w:rPr>
                <w:i/>
                <w:sz w:val="17"/>
                <w:u w:val="single" w:color="000000"/>
              </w:rPr>
              <w:t>Tactile_Em</w:t>
            </w:r>
            <w:r>
              <w:rPr>
                <w:i/>
                <w:sz w:val="17"/>
              </w:rPr>
              <w:t>oj</w:t>
            </w:r>
            <w:r>
              <w:rPr>
                <w:i/>
                <w:sz w:val="17"/>
                <w:u w:val="single" w:color="000000"/>
              </w:rPr>
              <w:t>is</w:t>
            </w:r>
            <w:proofErr w:type="spellEnd"/>
          </w:p>
          <w:p w14:paraId="30458AC2" w14:textId="77777777" w:rsidR="009463C9" w:rsidRDefault="008405C5">
            <w:pPr>
              <w:spacing w:line="259" w:lineRule="auto"/>
              <w:ind w:left="0" w:right="20" w:firstLine="0"/>
              <w:jc w:val="center"/>
            </w:pPr>
            <w:proofErr w:type="spellStart"/>
            <w:r>
              <w:rPr>
                <w:i/>
                <w:sz w:val="17"/>
                <w:u w:val="single" w:color="000000"/>
              </w:rPr>
              <w:t>Tactile_Emoticons</w:t>
            </w:r>
            <w:proofErr w:type="spellEnd"/>
          </w:p>
          <w:p w14:paraId="76E90D57" w14:textId="77777777" w:rsidR="009463C9" w:rsidRDefault="008405C5">
            <w:pPr>
              <w:spacing w:after="23" w:line="259" w:lineRule="auto"/>
              <w:ind w:left="0" w:right="20" w:firstLine="0"/>
              <w:jc w:val="center"/>
            </w:pPr>
            <w:proofErr w:type="spellStart"/>
            <w:r>
              <w:rPr>
                <w:i/>
                <w:sz w:val="17"/>
                <w:u w:val="single" w:color="000000"/>
              </w:rPr>
              <w:t>Alphahaptics</w:t>
            </w:r>
            <w:proofErr w:type="spellEnd"/>
          </w:p>
          <w:p w14:paraId="65B1ACC7" w14:textId="77777777" w:rsidR="009463C9" w:rsidRDefault="008405C5">
            <w:pPr>
              <w:spacing w:line="259" w:lineRule="auto"/>
              <w:ind w:left="0" w:right="20" w:firstLine="0"/>
              <w:jc w:val="center"/>
            </w:pPr>
            <w:r>
              <w:rPr>
                <w:i/>
                <w:u w:val="single" w:color="000000"/>
              </w:rPr>
              <w:t xml:space="preserve"> </w:t>
            </w:r>
          </w:p>
        </w:tc>
        <w:tc>
          <w:tcPr>
            <w:tcW w:w="1614" w:type="dxa"/>
            <w:tcBorders>
              <w:top w:val="single" w:sz="5" w:space="0" w:color="000000"/>
              <w:left w:val="single" w:sz="5" w:space="0" w:color="000000"/>
              <w:bottom w:val="single" w:sz="5" w:space="0" w:color="000000"/>
              <w:right w:val="single" w:sz="5" w:space="0" w:color="000000"/>
            </w:tcBorders>
          </w:tcPr>
          <w:p w14:paraId="6C3E36F7" w14:textId="77777777" w:rsidR="009463C9" w:rsidRDefault="008405C5">
            <w:pPr>
              <w:spacing w:line="259" w:lineRule="auto"/>
              <w:ind w:left="0" w:right="20" w:firstLine="0"/>
              <w:jc w:val="center"/>
            </w:pPr>
            <w:proofErr w:type="spellStart"/>
            <w:r>
              <w:rPr>
                <w:i/>
                <w:sz w:val="17"/>
                <w:u w:val="single" w:color="000000"/>
              </w:rPr>
              <w:t>Bodi</w:t>
            </w:r>
            <w:r>
              <w:rPr>
                <w:i/>
                <w:sz w:val="17"/>
              </w:rPr>
              <w:t>l</w:t>
            </w:r>
            <w:r>
              <w:rPr>
                <w:i/>
                <w:sz w:val="17"/>
                <w:u w:val="single" w:color="000000"/>
              </w:rPr>
              <w:t>y_Em</w:t>
            </w:r>
            <w:r>
              <w:rPr>
                <w:i/>
                <w:sz w:val="17"/>
              </w:rPr>
              <w:t>oj</w:t>
            </w:r>
            <w:r>
              <w:rPr>
                <w:i/>
                <w:sz w:val="17"/>
                <w:u w:val="single" w:color="000000"/>
              </w:rPr>
              <w:t>is</w:t>
            </w:r>
            <w:proofErr w:type="spellEnd"/>
          </w:p>
          <w:p w14:paraId="29CF986B" w14:textId="77777777" w:rsidR="009463C9" w:rsidRDefault="008405C5">
            <w:pPr>
              <w:spacing w:line="259" w:lineRule="auto"/>
              <w:ind w:left="0" w:right="20" w:firstLine="0"/>
              <w:jc w:val="center"/>
            </w:pPr>
            <w:proofErr w:type="spellStart"/>
            <w:r>
              <w:rPr>
                <w:i/>
                <w:sz w:val="17"/>
                <w:u w:val="single" w:color="000000"/>
              </w:rPr>
              <w:t>Bodi</w:t>
            </w:r>
            <w:r>
              <w:rPr>
                <w:i/>
                <w:sz w:val="17"/>
              </w:rPr>
              <w:t>l</w:t>
            </w:r>
            <w:r>
              <w:rPr>
                <w:i/>
                <w:sz w:val="17"/>
                <w:u w:val="single" w:color="000000"/>
              </w:rPr>
              <w:t>y_Emoticons</w:t>
            </w:r>
            <w:proofErr w:type="spellEnd"/>
          </w:p>
          <w:p w14:paraId="1C170FEC" w14:textId="77777777" w:rsidR="009463C9" w:rsidRDefault="008405C5">
            <w:pPr>
              <w:spacing w:line="259" w:lineRule="auto"/>
              <w:ind w:left="0" w:right="20" w:firstLine="0"/>
              <w:jc w:val="center"/>
            </w:pPr>
            <w:proofErr w:type="spellStart"/>
            <w:r>
              <w:rPr>
                <w:i/>
                <w:sz w:val="17"/>
                <w:u w:val="single" w:color="000000"/>
              </w:rPr>
              <w:t>Alphakinesics</w:t>
            </w:r>
            <w:proofErr w:type="spellEnd"/>
          </w:p>
        </w:tc>
        <w:tc>
          <w:tcPr>
            <w:tcW w:w="1799" w:type="dxa"/>
            <w:tcBorders>
              <w:top w:val="single" w:sz="5" w:space="0" w:color="000000"/>
              <w:left w:val="single" w:sz="5" w:space="0" w:color="000000"/>
              <w:bottom w:val="single" w:sz="5" w:space="0" w:color="000000"/>
              <w:right w:val="single" w:sz="5" w:space="0" w:color="000000"/>
            </w:tcBorders>
          </w:tcPr>
          <w:p w14:paraId="3BCA9C6A" w14:textId="77777777" w:rsidR="009463C9" w:rsidRDefault="008405C5">
            <w:pPr>
              <w:spacing w:line="259" w:lineRule="auto"/>
              <w:ind w:left="0" w:right="20" w:firstLine="0"/>
              <w:jc w:val="center"/>
            </w:pPr>
            <w:proofErr w:type="spellStart"/>
            <w:r>
              <w:rPr>
                <w:i/>
                <w:sz w:val="17"/>
                <w:u w:val="single" w:color="000000"/>
              </w:rPr>
              <w:t>Nonbodi</w:t>
            </w:r>
            <w:r>
              <w:rPr>
                <w:i/>
                <w:sz w:val="17"/>
              </w:rPr>
              <w:t>l</w:t>
            </w:r>
            <w:r>
              <w:rPr>
                <w:i/>
                <w:sz w:val="17"/>
                <w:u w:val="single" w:color="000000"/>
              </w:rPr>
              <w:t>y_Em</w:t>
            </w:r>
            <w:r>
              <w:rPr>
                <w:i/>
                <w:sz w:val="17"/>
              </w:rPr>
              <w:t>oj</w:t>
            </w:r>
            <w:r>
              <w:rPr>
                <w:i/>
                <w:sz w:val="17"/>
                <w:u w:val="single" w:color="000000"/>
              </w:rPr>
              <w:t>is</w:t>
            </w:r>
            <w:proofErr w:type="spellEnd"/>
          </w:p>
          <w:p w14:paraId="66DF5384" w14:textId="77777777" w:rsidR="009463C9" w:rsidRDefault="008405C5">
            <w:pPr>
              <w:spacing w:line="259" w:lineRule="auto"/>
              <w:ind w:left="0" w:right="0" w:firstLine="0"/>
              <w:jc w:val="center"/>
            </w:pPr>
            <w:proofErr w:type="spellStart"/>
            <w:r>
              <w:rPr>
                <w:i/>
                <w:sz w:val="17"/>
                <w:u w:val="single" w:color="000000"/>
              </w:rPr>
              <w:t>Nonbodi</w:t>
            </w:r>
            <w:r>
              <w:rPr>
                <w:i/>
                <w:sz w:val="17"/>
              </w:rPr>
              <w:t>l</w:t>
            </w:r>
            <w:r>
              <w:rPr>
                <w:i/>
                <w:sz w:val="17"/>
                <w:u w:val="single" w:color="000000"/>
              </w:rPr>
              <w:t>y_Emoticons</w:t>
            </w:r>
            <w:proofErr w:type="spellEnd"/>
            <w:r>
              <w:rPr>
                <w:i/>
                <w:sz w:val="17"/>
                <w:u w:val="single" w:color="000000"/>
              </w:rPr>
              <w:t xml:space="preserve"> Formattin</w:t>
            </w:r>
            <w:r>
              <w:rPr>
                <w:i/>
                <w:sz w:val="17"/>
              </w:rPr>
              <w:t>g</w:t>
            </w:r>
          </w:p>
        </w:tc>
        <w:tc>
          <w:tcPr>
            <w:tcW w:w="2117" w:type="dxa"/>
            <w:tcBorders>
              <w:top w:val="single" w:sz="5" w:space="0" w:color="000000"/>
              <w:left w:val="single" w:sz="5" w:space="0" w:color="000000"/>
              <w:bottom w:val="single" w:sz="5" w:space="0" w:color="000000"/>
              <w:right w:val="single" w:sz="5" w:space="0" w:color="000000"/>
            </w:tcBorders>
          </w:tcPr>
          <w:p w14:paraId="2093D3F5" w14:textId="75A4BCD5" w:rsidR="009463C9" w:rsidRPr="008405C5" w:rsidDel="008405C5" w:rsidRDefault="008405C5" w:rsidP="008405C5">
            <w:pPr>
              <w:spacing w:line="240" w:lineRule="auto"/>
              <w:ind w:left="0" w:right="0" w:firstLine="0"/>
              <w:jc w:val="center"/>
              <w:rPr>
                <w:del w:id="14" w:author="Yixiang Xu" w:date="2021-10-19T15:46:00Z"/>
                <w:i/>
                <w:sz w:val="17"/>
                <w:u w:val="single" w:color="000000"/>
                <w:rPrChange w:id="15" w:author="Yixiang Xu" w:date="2021-10-19T15:46:00Z">
                  <w:rPr>
                    <w:del w:id="16" w:author="Yixiang Xu" w:date="2021-10-19T15:46:00Z"/>
                    <w:i/>
                    <w:sz w:val="17"/>
                    <w:u w:val="single" w:color="000000"/>
                  </w:rPr>
                </w:rPrChange>
              </w:rPr>
              <w:pPrChange w:id="17" w:author="Yixiang Xu" w:date="2021-10-19T15:46:00Z">
                <w:pPr>
                  <w:spacing w:line="259" w:lineRule="auto"/>
                  <w:ind w:left="0" w:right="20" w:firstLine="0"/>
                  <w:jc w:val="center"/>
                </w:pPr>
              </w:pPrChange>
            </w:pPr>
            <w:proofErr w:type="spellStart"/>
            <w:ins w:id="18" w:author="Yixiang Xu" w:date="2021-10-19T15:46:00Z">
              <w:r w:rsidRPr="008405C5">
                <w:rPr>
                  <w:i/>
                  <w:sz w:val="17"/>
                  <w:u w:val="single" w:color="000000"/>
                  <w:rPrChange w:id="19" w:author="Yixiang Xu" w:date="2021-10-19T15:46:00Z">
                    <w:rPr>
                      <w:rFonts w:ascii="Calibri" w:hAnsi="Calibri" w:cs="Calibri"/>
                      <w:shd w:val="clear" w:color="auto" w:fill="FFFFFF"/>
                    </w:rPr>
                  </w:rPrChange>
                </w:rPr>
                <w:t>Emoji_Total</w:t>
              </w:r>
            </w:ins>
            <w:proofErr w:type="spellEnd"/>
            <w:del w:id="20" w:author="Yixiang Xu" w:date="2021-10-19T15:46:00Z">
              <w:r w:rsidDel="008405C5">
                <w:rPr>
                  <w:i/>
                  <w:sz w:val="17"/>
                  <w:u w:val="single" w:color="000000"/>
                </w:rPr>
                <w:delText>Total_Em</w:delText>
              </w:r>
              <w:r w:rsidRPr="008405C5" w:rsidDel="008405C5">
                <w:rPr>
                  <w:i/>
                  <w:sz w:val="17"/>
                  <w:u w:val="single" w:color="000000"/>
                  <w:rPrChange w:id="21" w:author="Yixiang Xu" w:date="2021-10-19T15:46:00Z">
                    <w:rPr>
                      <w:i/>
                      <w:sz w:val="17"/>
                    </w:rPr>
                  </w:rPrChange>
                </w:rPr>
                <w:delText>oj</w:delText>
              </w:r>
              <w:r w:rsidDel="008405C5">
                <w:rPr>
                  <w:i/>
                  <w:sz w:val="17"/>
                  <w:u w:val="single" w:color="000000"/>
                </w:rPr>
                <w:delText>i_Count</w:delText>
              </w:r>
            </w:del>
          </w:p>
          <w:p w14:paraId="74900C1A" w14:textId="77777777" w:rsidR="008405C5" w:rsidRDefault="008405C5" w:rsidP="008405C5">
            <w:pPr>
              <w:spacing w:line="259" w:lineRule="auto"/>
              <w:ind w:left="0" w:right="20" w:firstLine="0"/>
              <w:jc w:val="center"/>
              <w:rPr>
                <w:ins w:id="22" w:author="Yixiang Xu" w:date="2021-10-19T15:46:00Z"/>
              </w:rPr>
            </w:pPr>
          </w:p>
          <w:p w14:paraId="62373226" w14:textId="12F116CB" w:rsidR="009463C9" w:rsidRDefault="008405C5" w:rsidP="008405C5">
            <w:pPr>
              <w:spacing w:line="259" w:lineRule="auto"/>
              <w:ind w:left="0" w:right="20" w:firstLine="0"/>
              <w:jc w:val="center"/>
            </w:pPr>
            <w:del w:id="23" w:author="Yixiang Xu" w:date="2021-10-19T15:47:00Z">
              <w:r w:rsidDel="008405C5">
                <w:rPr>
                  <w:i/>
                  <w:sz w:val="17"/>
                  <w:u w:val="single" w:color="000000"/>
                </w:rPr>
                <w:delText>Tot</w:delText>
              </w:r>
            </w:del>
            <w:del w:id="24" w:author="Yixiang Xu" w:date="2021-10-19T15:46:00Z">
              <w:r w:rsidDel="008405C5">
                <w:rPr>
                  <w:i/>
                  <w:sz w:val="17"/>
                  <w:u w:val="single" w:color="000000"/>
                </w:rPr>
                <w:delText>al_</w:delText>
              </w:r>
            </w:del>
            <w:proofErr w:type="spellStart"/>
            <w:r>
              <w:rPr>
                <w:i/>
                <w:sz w:val="17"/>
                <w:u w:val="single" w:color="000000"/>
              </w:rPr>
              <w:t>Emoticon_</w:t>
            </w:r>
            <w:ins w:id="25" w:author="Yixiang Xu" w:date="2021-10-19T15:47:00Z">
              <w:r>
                <w:rPr>
                  <w:i/>
                  <w:sz w:val="17"/>
                  <w:u w:val="single" w:color="000000"/>
                </w:rPr>
                <w:t>Total</w:t>
              </w:r>
            </w:ins>
            <w:proofErr w:type="spellEnd"/>
            <w:del w:id="26" w:author="Yixiang Xu" w:date="2021-10-19T15:47:00Z">
              <w:r w:rsidDel="008405C5">
                <w:rPr>
                  <w:i/>
                  <w:sz w:val="17"/>
                  <w:u w:val="single" w:color="000000"/>
                </w:rPr>
                <w:delText>Count</w:delText>
              </w:r>
            </w:del>
          </w:p>
          <w:p w14:paraId="7A8BB4F7" w14:textId="254F777D" w:rsidR="009463C9" w:rsidDel="008405C5" w:rsidRDefault="008405C5">
            <w:pPr>
              <w:spacing w:line="259" w:lineRule="auto"/>
              <w:ind w:left="0" w:right="20" w:firstLine="0"/>
              <w:jc w:val="center"/>
              <w:rPr>
                <w:del w:id="27" w:author="Yixiang Xu" w:date="2021-10-19T15:47:00Z"/>
              </w:rPr>
            </w:pPr>
            <w:proofErr w:type="spellStart"/>
            <w:r>
              <w:rPr>
                <w:i/>
                <w:sz w:val="17"/>
                <w:u w:val="single" w:color="000000"/>
              </w:rPr>
              <w:t>TPL_</w:t>
            </w:r>
            <w:del w:id="28" w:author="Yixiang Xu" w:date="2021-10-19T15:47:00Z">
              <w:r w:rsidDel="008405C5">
                <w:rPr>
                  <w:i/>
                  <w:sz w:val="17"/>
                  <w:u w:val="single" w:color="000000"/>
                </w:rPr>
                <w:delText>Raw_Count</w:delText>
              </w:r>
            </w:del>
          </w:p>
          <w:p w14:paraId="5CAA6DC7" w14:textId="0E3E58AB" w:rsidR="009463C9" w:rsidRDefault="008405C5" w:rsidP="008405C5">
            <w:pPr>
              <w:spacing w:line="259" w:lineRule="auto"/>
              <w:ind w:left="0" w:right="20" w:firstLine="0"/>
              <w:jc w:val="center"/>
            </w:pPr>
            <w:del w:id="29" w:author="Yixiang Xu" w:date="2021-10-19T15:47:00Z">
              <w:r w:rsidDel="008405C5">
                <w:rPr>
                  <w:i/>
                  <w:sz w:val="17"/>
                  <w:u w:val="single" w:color="000000"/>
                </w:rPr>
                <w:delText>TPL_Index</w:delText>
              </w:r>
            </w:del>
            <w:ins w:id="30" w:author="Yixiang Xu" w:date="2021-10-19T15:47:00Z">
              <w:r>
                <w:rPr>
                  <w:i/>
                  <w:sz w:val="17"/>
                  <w:u w:val="single" w:color="000000"/>
                </w:rPr>
                <w:t>Total</w:t>
              </w:r>
            </w:ins>
            <w:proofErr w:type="spellEnd"/>
          </w:p>
        </w:tc>
      </w:tr>
    </w:tbl>
    <w:p w14:paraId="3CF240CE" w14:textId="6777BA48" w:rsidR="009463C9" w:rsidRDefault="008405C5" w:rsidP="008405C5">
      <w:pPr>
        <w:spacing w:after="6" w:line="259" w:lineRule="auto"/>
        <w:ind w:left="137" w:right="0" w:firstLine="0"/>
      </w:pPr>
      <w:r>
        <w:rPr>
          <w:i/>
          <w:sz w:val="19"/>
        </w:rPr>
        <w:t>Note: Italic and underlined elements are the output variables produced by the software.</w:t>
      </w:r>
      <w:r>
        <w:t xml:space="preserve"> </w:t>
      </w:r>
    </w:p>
    <w:sectPr w:rsidR="009463C9">
      <w:pgSz w:w="12240" w:h="15840"/>
      <w:pgMar w:top="1440" w:right="529" w:bottom="1440" w:left="5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xiang Xu">
    <w15:presenceInfo w15:providerId="AD" w15:userId="S::yixiang-xu@berkeley.edu::9a1691ac-423c-48a3-91c3-0b374e380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C9"/>
    <w:rsid w:val="008405C5"/>
    <w:rsid w:val="00946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CD2D8A"/>
  <w15:docId w15:val="{54FEBBFC-9B0E-6145-8F2B-6C450C13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33" w:lineRule="auto"/>
      <w:ind w:left="147" w:right="99"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5207">
      <w:bodyDiv w:val="1"/>
      <w:marLeft w:val="0"/>
      <w:marRight w:val="0"/>
      <w:marTop w:val="0"/>
      <w:marBottom w:val="0"/>
      <w:divBdr>
        <w:top w:val="none" w:sz="0" w:space="0" w:color="auto"/>
        <w:left w:val="none" w:sz="0" w:space="0" w:color="auto"/>
        <w:bottom w:val="none" w:sz="0" w:space="0" w:color="auto"/>
        <w:right w:val="none" w:sz="0" w:space="0" w:color="auto"/>
      </w:divBdr>
    </w:div>
    <w:div w:id="131671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576B-8748-2945-AB91-E504A315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 Xu</dc:creator>
  <cp:keywords/>
  <cp:lastModifiedBy>Yixiang Xu</cp:lastModifiedBy>
  <cp:revision>2</cp:revision>
  <dcterms:created xsi:type="dcterms:W3CDTF">2021-10-19T22:48:00Z</dcterms:created>
  <dcterms:modified xsi:type="dcterms:W3CDTF">2021-10-19T22:48:00Z</dcterms:modified>
</cp:coreProperties>
</file>